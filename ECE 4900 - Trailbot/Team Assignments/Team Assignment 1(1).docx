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E191B" w14:textId="77777777" w:rsidR="00FA1318" w:rsidRDefault="006D24B7">
      <w:pPr>
        <w:rPr>
          <w:ins w:id="0" w:author="Michael Hitchcock" w:date="2018-09-04T18:57:00Z"/>
        </w:rPr>
      </w:pPr>
      <w:ins w:id="1" w:author="Michael Hitchcock" w:date="2018-09-04T18:56:00Z">
        <w:r>
          <w:t xml:space="preserve">ECE 4900 </w:t>
        </w:r>
      </w:ins>
      <w:ins w:id="2" w:author="Michael Hitchcock" w:date="2018-09-04T18:57:00Z">
        <w:r>
          <w:t>–</w:t>
        </w:r>
      </w:ins>
      <w:ins w:id="3" w:author="Michael Hitchcock" w:date="2018-09-04T18:56:00Z">
        <w:r>
          <w:t xml:space="preserve"> Team </w:t>
        </w:r>
      </w:ins>
      <w:ins w:id="4" w:author="Michael Hitchcock" w:date="2018-09-04T18:57:00Z">
        <w:r>
          <w:t>Assignment 1</w:t>
        </w:r>
      </w:ins>
    </w:p>
    <w:p w14:paraId="058610C1" w14:textId="77777777" w:rsidR="006D24B7" w:rsidRDefault="006D24B7">
      <w:pPr>
        <w:rPr>
          <w:ins w:id="5" w:author="Michael Hitchcock" w:date="2018-09-04T18:57:00Z"/>
        </w:rPr>
      </w:pPr>
      <w:ins w:id="6" w:author="Michael Hitchcock" w:date="2018-09-04T18:57:00Z">
        <w:r>
          <w:t>Team Name: Team 14</w:t>
        </w:r>
      </w:ins>
    </w:p>
    <w:p w14:paraId="033D7DD4" w14:textId="77777777" w:rsidR="006D24B7" w:rsidRDefault="006D24B7">
      <w:ins w:id="7" w:author="Michael Hitchcock" w:date="2018-09-04T18:57:00Z">
        <w:r>
          <w:t xml:space="preserve">Members: Brandon </w:t>
        </w:r>
        <w:proofErr w:type="spellStart"/>
        <w:r>
          <w:t>Christler</w:t>
        </w:r>
        <w:proofErr w:type="spellEnd"/>
        <w:r>
          <w:t xml:space="preserve">, Michael Hitchcock, Garret </w:t>
        </w:r>
        <w:proofErr w:type="spellStart"/>
        <w:r>
          <w:t>Monast</w:t>
        </w:r>
        <w:proofErr w:type="spellEnd"/>
        <w:r>
          <w:t xml:space="preserve">, </w:t>
        </w:r>
        <w:proofErr w:type="spellStart"/>
        <w:r>
          <w:t>Yifan</w:t>
        </w:r>
        <w:proofErr w:type="spellEnd"/>
        <w:r>
          <w:t xml:space="preserve"> Wu</w:t>
        </w:r>
      </w:ins>
    </w:p>
    <w:p w14:paraId="6910ECF4" w14:textId="77777777" w:rsidR="00DD01B5" w:rsidRDefault="00DD01B5"/>
    <w:p w14:paraId="495F3CA9" w14:textId="77777777" w:rsidR="006D24B7" w:rsidRPr="00F0172A" w:rsidRDefault="006D24B7">
      <w:pPr>
        <w:rPr>
          <w:b/>
          <w:i/>
        </w:rPr>
      </w:pPr>
      <w:ins w:id="8" w:author="Michael Hitchcock" w:date="2018-09-04T18:58:00Z">
        <w:r w:rsidRPr="00F0172A">
          <w:rPr>
            <w:b/>
            <w:i/>
          </w:rPr>
          <w:t xml:space="preserve">Team Mission: </w:t>
        </w:r>
      </w:ins>
    </w:p>
    <w:p w14:paraId="65A6FF13" w14:textId="77777777" w:rsidR="006D24B7" w:rsidRDefault="006D24B7">
      <w:pPr>
        <w:rPr>
          <w:ins w:id="9" w:author="Michael Hitchcock" w:date="2018-09-04T18:58:00Z"/>
        </w:rPr>
      </w:pPr>
      <w:ins w:id="10" w:author="Michael Hitchcock" w:date="2018-09-04T18:58:00Z">
        <w:r>
          <w:t>To create a drone capable of following a user autonomously while provided miscellaneous functions.</w:t>
        </w:r>
      </w:ins>
    </w:p>
    <w:p w14:paraId="52947A61" w14:textId="77777777" w:rsidR="006D24B7" w:rsidRPr="00F0172A" w:rsidRDefault="006D24B7">
      <w:pPr>
        <w:rPr>
          <w:b/>
          <w:i/>
        </w:rPr>
      </w:pPr>
      <w:ins w:id="11" w:author="Michael Hitchcock" w:date="2018-09-04T18:59:00Z">
        <w:r w:rsidRPr="00F0172A">
          <w:rPr>
            <w:b/>
            <w:i/>
          </w:rPr>
          <w:t xml:space="preserve">Decision Making Process: </w:t>
        </w:r>
      </w:ins>
    </w:p>
    <w:p w14:paraId="2527CC75" w14:textId="77777777" w:rsidR="006D24B7" w:rsidRDefault="006D24B7">
      <w:ins w:id="12" w:author="Michael Hitchcock" w:date="2018-09-04T18:59:00Z">
        <w:r>
          <w:t xml:space="preserve">Each subtask of the project will have a lead who will make all </w:t>
        </w:r>
      </w:ins>
      <w:ins w:id="13" w:author="Michael Hitchcock" w:date="2018-09-04T19:01:00Z">
        <w:r>
          <w:t>decisions</w:t>
        </w:r>
      </w:ins>
      <w:ins w:id="14" w:author="Michael Hitchcock" w:date="2018-09-04T18:59:00Z">
        <w:r>
          <w:t xml:space="preserve"> </w:t>
        </w:r>
      </w:ins>
      <w:ins w:id="15" w:author="Michael Hitchcock" w:date="2018-09-04T19:01:00Z">
        <w:r>
          <w:t xml:space="preserve">on their subtask. The lead on each subtask is expected to take the group’s intentions and priorities into consideration when </w:t>
        </w:r>
      </w:ins>
      <w:ins w:id="16" w:author="Michael Hitchcock" w:date="2018-09-04T19:02:00Z">
        <w:r>
          <w:t>making</w:t>
        </w:r>
      </w:ins>
      <w:ins w:id="17" w:author="Michael Hitchcock" w:date="2018-09-04T19:01:00Z">
        <w:r>
          <w:t xml:space="preserve"> </w:t>
        </w:r>
      </w:ins>
      <w:ins w:id="18" w:author="Michael Hitchcock" w:date="2018-09-04T19:02:00Z">
        <w:r>
          <w:t xml:space="preserve">their decisions. If other group members wish to discuss a </w:t>
        </w:r>
      </w:ins>
      <w:ins w:id="19" w:author="Michael Hitchcock" w:date="2018-09-04T19:03:00Z">
        <w:r>
          <w:t>choice</w:t>
        </w:r>
      </w:ins>
      <w:ins w:id="20" w:author="Michael Hitchcock" w:date="2018-09-04T19:02:00Z">
        <w:r>
          <w:t>, the subtask lead should be open to constructive conversation. If</w:t>
        </w:r>
      </w:ins>
      <w:ins w:id="21" w:author="Michael Hitchcock" w:date="2018-09-04T19:03:00Z">
        <w:r>
          <w:t xml:space="preserve"> at least</w:t>
        </w:r>
      </w:ins>
      <w:ins w:id="22" w:author="Michael Hitchcock" w:date="2018-09-04T19:02:00Z">
        <w:r>
          <w:t xml:space="preserve"> two other group members disagree with a </w:t>
        </w:r>
        <w:proofErr w:type="gramStart"/>
        <w:r>
          <w:t>particular choice</w:t>
        </w:r>
        <w:proofErr w:type="gramEnd"/>
        <w:r>
          <w:t xml:space="preserve"> of a subtask lead</w:t>
        </w:r>
      </w:ins>
      <w:ins w:id="23" w:author="Michael Hitchcock" w:date="2018-09-04T19:03:00Z">
        <w:r>
          <w:t xml:space="preserve"> who is unwilling to change</w:t>
        </w:r>
      </w:ins>
      <w:ins w:id="24" w:author="Michael Hitchcock" w:date="2018-09-04T19:02:00Z">
        <w:r>
          <w:t>,</w:t>
        </w:r>
      </w:ins>
      <w:ins w:id="25" w:author="Michael Hitchcock" w:date="2018-09-04T19:03:00Z">
        <w:r>
          <w:t xml:space="preserve"> the entire group will convene to discuss the issue.</w:t>
        </w:r>
      </w:ins>
    </w:p>
    <w:p w14:paraId="02DB6998" w14:textId="77777777" w:rsidR="00F0172A" w:rsidRPr="00F0172A" w:rsidRDefault="006D24B7">
      <w:pPr>
        <w:rPr>
          <w:b/>
          <w:i/>
        </w:rPr>
      </w:pPr>
      <w:r w:rsidRPr="00F0172A">
        <w:rPr>
          <w:b/>
          <w:i/>
        </w:rPr>
        <w:t xml:space="preserve">Meeting Guidelines: </w:t>
      </w:r>
    </w:p>
    <w:p w14:paraId="366E8B77" w14:textId="77777777" w:rsidR="006D24B7" w:rsidRDefault="006D24B7">
      <w:r>
        <w:t xml:space="preserve">Meetings are to occur during every listed class period unless the group agrees to forgo a meeting. Members are expected to show up on time and remain for the duration of the meeting; any deviations should be discussed ahead of time to minimize disruption. </w:t>
      </w:r>
      <w:r w:rsidR="00961363">
        <w:t>Additional</w:t>
      </w:r>
      <w:r>
        <w:t xml:space="preserve"> meetings will be scheduled as required. </w:t>
      </w:r>
    </w:p>
    <w:p w14:paraId="49E92442" w14:textId="77777777" w:rsidR="00F0172A" w:rsidRDefault="00F0172A">
      <w:r>
        <w:t xml:space="preserve">Members are expected to provide their full attention to meetings, to criticize only constructively, and strive to make meaningful contributions </w:t>
      </w:r>
      <w:proofErr w:type="gramStart"/>
      <w:r>
        <w:t>at all times</w:t>
      </w:r>
      <w:proofErr w:type="gramEnd"/>
      <w:r>
        <w:t>.</w:t>
      </w:r>
      <w:bookmarkStart w:id="26" w:name="_GoBack"/>
      <w:bookmarkEnd w:id="26"/>
    </w:p>
    <w:p w14:paraId="1020C229" w14:textId="77777777" w:rsidR="00F0172A" w:rsidRPr="00F0172A" w:rsidRDefault="00F0172A">
      <w:pPr>
        <w:rPr>
          <w:b/>
          <w:i/>
        </w:rPr>
      </w:pPr>
      <w:r w:rsidRPr="00F0172A">
        <w:rPr>
          <w:b/>
          <w:i/>
        </w:rPr>
        <w:t>Team Roles:</w:t>
      </w:r>
    </w:p>
    <w:p w14:paraId="53C54BA0" w14:textId="77777777" w:rsidR="00F0172A" w:rsidRDefault="00F0172A" w:rsidP="00F0172A">
      <w:pPr>
        <w:spacing w:line="240" w:lineRule="auto"/>
      </w:pPr>
      <w:r>
        <w:t xml:space="preserve">Brandon </w:t>
      </w:r>
      <w:proofErr w:type="spellStart"/>
      <w:r>
        <w:t>Christler</w:t>
      </w:r>
      <w:proofErr w:type="spellEnd"/>
      <w:r>
        <w:t xml:space="preserve">: Sensors, </w:t>
      </w:r>
      <w:r w:rsidR="00996050">
        <w:t>Pessimist</w:t>
      </w:r>
    </w:p>
    <w:p w14:paraId="52F323D2" w14:textId="77777777" w:rsidR="00F0172A" w:rsidRDefault="00F0172A" w:rsidP="00F0172A">
      <w:pPr>
        <w:spacing w:line="240" w:lineRule="auto"/>
      </w:pPr>
      <w:r>
        <w:t>Michael Hitchcock: Project Manager, Recorder, Facilitator</w:t>
      </w:r>
    </w:p>
    <w:p w14:paraId="54B2224E" w14:textId="77777777" w:rsidR="00F0172A" w:rsidRDefault="00F0172A" w:rsidP="00F0172A">
      <w:pPr>
        <w:spacing w:line="240" w:lineRule="auto"/>
      </w:pPr>
      <w:r>
        <w:t xml:space="preserve">Garret </w:t>
      </w:r>
      <w:proofErr w:type="spellStart"/>
      <w:r>
        <w:t>Monast</w:t>
      </w:r>
      <w:proofErr w:type="spellEnd"/>
      <w:r>
        <w:t>: Hardware, Spokesperson</w:t>
      </w:r>
    </w:p>
    <w:p w14:paraId="50DADD35" w14:textId="77777777" w:rsidR="00F0172A" w:rsidRDefault="00F0172A" w:rsidP="00F0172A">
      <w:pPr>
        <w:spacing w:line="240" w:lineRule="auto"/>
      </w:pPr>
      <w:proofErr w:type="spellStart"/>
      <w:r>
        <w:t>Yifan</w:t>
      </w:r>
      <w:proofErr w:type="spellEnd"/>
      <w:r>
        <w:t xml:space="preserve"> Wu: Software, </w:t>
      </w:r>
      <w:r w:rsidR="00996050">
        <w:t>Optimist</w:t>
      </w:r>
    </w:p>
    <w:p w14:paraId="7765100B" w14:textId="77777777" w:rsidR="00F0172A" w:rsidRPr="00F0172A" w:rsidRDefault="00F0172A">
      <w:pPr>
        <w:rPr>
          <w:b/>
          <w:i/>
        </w:rPr>
      </w:pPr>
      <w:r w:rsidRPr="00F0172A">
        <w:rPr>
          <w:b/>
          <w:i/>
        </w:rPr>
        <w:t>Conflict Resolution:</w:t>
      </w:r>
    </w:p>
    <w:p w14:paraId="7B25755F" w14:textId="77777777" w:rsidR="00F0172A" w:rsidRDefault="00F0172A">
      <w:r>
        <w:t xml:space="preserve">Conflicts should be resolved on the lowest possible level. When conflicts arise, those involved should meet to calmly discuss the issue. If such discussion is unable to produce results, the remaining group members who are not involved in the conflict will </w:t>
      </w:r>
      <w:proofErr w:type="gramStart"/>
      <w:r>
        <w:t>make a decision</w:t>
      </w:r>
      <w:proofErr w:type="gramEnd"/>
      <w:r>
        <w:t xml:space="preserve"> about how to settle the issue. If group level resolution is not successful, an outside party such as a different classmate or the course instructor will be recruited to provide input on a resolution.</w:t>
      </w:r>
    </w:p>
    <w:p w14:paraId="6714B59F" w14:textId="77777777" w:rsidR="00F0172A" w:rsidRPr="00F0172A" w:rsidRDefault="00F0172A">
      <w:pPr>
        <w:rPr>
          <w:b/>
          <w:i/>
        </w:rPr>
      </w:pPr>
      <w:r w:rsidRPr="00F0172A">
        <w:rPr>
          <w:b/>
          <w:i/>
        </w:rPr>
        <w:t>Team Member Commitment:</w:t>
      </w:r>
    </w:p>
    <w:p w14:paraId="20887532" w14:textId="77777777" w:rsidR="00F0172A" w:rsidRDefault="00F0172A">
      <w:r>
        <w:t xml:space="preserve">“I commit to follow the above guidelines and processes </w:t>
      </w:r>
      <w:proofErr w:type="gramStart"/>
      <w:r>
        <w:t>in order to</w:t>
      </w:r>
      <w:proofErr w:type="gramEnd"/>
      <w:r>
        <w:t xml:space="preserve"> successfully complete the project we have selected.”</w:t>
      </w:r>
    </w:p>
    <w:p w14:paraId="2E04D03D" w14:textId="77777777" w:rsidR="00F0172A" w:rsidRDefault="00F0172A">
      <w:r>
        <w:t>All team members have agreed to this statement.</w:t>
      </w:r>
    </w:p>
    <w:sectPr w:rsidR="00F01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Hitchcock">
    <w15:presenceInfo w15:providerId="Windows Live" w15:userId="3888523e49994a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revisionView w:markup="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4B7"/>
    <w:rsid w:val="002E31A0"/>
    <w:rsid w:val="00487CD9"/>
    <w:rsid w:val="00597D9B"/>
    <w:rsid w:val="00644F11"/>
    <w:rsid w:val="006D24B7"/>
    <w:rsid w:val="00961363"/>
    <w:rsid w:val="00996050"/>
    <w:rsid w:val="009D276B"/>
    <w:rsid w:val="00B95A78"/>
    <w:rsid w:val="00CB46D6"/>
    <w:rsid w:val="00DD01B5"/>
    <w:rsid w:val="00F017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D76BE"/>
  <w15:chartTrackingRefBased/>
  <w15:docId w15:val="{62CE0493-46A9-4C11-B6F4-F2BE35093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Hitchcock</dc:creator>
  <cp:keywords/>
  <dc:description/>
  <cp:lastModifiedBy>Michael Hitchcock</cp:lastModifiedBy>
  <cp:revision>1</cp:revision>
  <dcterms:created xsi:type="dcterms:W3CDTF">2018-09-04T22:56:00Z</dcterms:created>
  <dcterms:modified xsi:type="dcterms:W3CDTF">2018-09-05T00:17:00Z</dcterms:modified>
</cp:coreProperties>
</file>